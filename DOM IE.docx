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316" w:rsidRPr="00607316" w:rsidRDefault="00607316" w:rsidP="00607316">
      <w:pPr>
        <w:shd w:val="clear" w:color="auto" w:fill="F7FCFF"/>
        <w:adjustRightInd/>
        <w:snapToGrid/>
        <w:spacing w:before="100" w:beforeAutospacing="1" w:after="100" w:afterAutospacing="1" w:line="600" w:lineRule="atLeast"/>
        <w:jc w:val="center"/>
        <w:outlineLvl w:val="1"/>
        <w:rPr>
          <w:rFonts w:ascii="宋体" w:eastAsia="宋体" w:hAnsi="宋体" w:cs="宋体"/>
          <w:b/>
          <w:bCs/>
          <w:color w:val="669900"/>
          <w:kern w:val="36"/>
          <w:sz w:val="27"/>
          <w:szCs w:val="27"/>
        </w:rPr>
      </w:pPr>
      <w:r w:rsidRPr="00607316">
        <w:rPr>
          <w:rFonts w:ascii="宋体" w:eastAsia="宋体" w:hAnsi="宋体" w:cs="宋体"/>
          <w:b/>
          <w:bCs/>
          <w:color w:val="669900"/>
          <w:kern w:val="36"/>
          <w:sz w:val="27"/>
          <w:szCs w:val="27"/>
        </w:rPr>
        <w:t>IE事件对象（The Internet Explorer Event Object）</w:t>
      </w:r>
    </w:p>
    <w:p w:rsidR="00607316" w:rsidRPr="00607316" w:rsidRDefault="00607316" w:rsidP="00607316">
      <w:pPr>
        <w:shd w:val="clear" w:color="auto" w:fill="F7FCFF"/>
        <w:adjustRightInd/>
        <w:snapToGrid/>
        <w:spacing w:after="0" w:line="375" w:lineRule="atLeast"/>
        <w:jc w:val="center"/>
        <w:rPr>
          <w:rFonts w:ascii="宋体" w:eastAsia="宋体" w:hAnsi="宋体" w:cs="宋体"/>
          <w:color w:val="999999"/>
          <w:sz w:val="24"/>
          <w:szCs w:val="24"/>
        </w:rPr>
      </w:pPr>
      <w:r w:rsidRPr="00607316">
        <w:rPr>
          <w:rFonts w:ascii="宋体" w:eastAsia="宋体" w:hAnsi="宋体" w:cs="宋体"/>
          <w:color w:val="999999"/>
          <w:sz w:val="24"/>
          <w:szCs w:val="24"/>
        </w:rPr>
        <w:t>作者： 字体：[</w:t>
      </w:r>
      <w:hyperlink r:id="rId4" w:history="1">
        <w:r w:rsidRPr="00607316">
          <w:rPr>
            <w:rFonts w:ascii="宋体" w:eastAsia="宋体" w:hAnsi="宋体" w:cs="宋体"/>
            <w:color w:val="10326B"/>
            <w:sz w:val="18"/>
          </w:rPr>
          <w:t>增加</w:t>
        </w:r>
      </w:hyperlink>
      <w:r w:rsidRPr="00607316">
        <w:rPr>
          <w:rFonts w:ascii="宋体" w:eastAsia="宋体" w:hAnsi="宋体" w:cs="宋体"/>
          <w:color w:val="999999"/>
          <w:sz w:val="24"/>
          <w:szCs w:val="24"/>
        </w:rPr>
        <w:t xml:space="preserve"> </w:t>
      </w:r>
      <w:hyperlink r:id="rId5" w:history="1">
        <w:r w:rsidRPr="00607316">
          <w:rPr>
            <w:rFonts w:ascii="宋体" w:eastAsia="宋体" w:hAnsi="宋体" w:cs="宋体"/>
            <w:color w:val="10326B"/>
            <w:sz w:val="18"/>
          </w:rPr>
          <w:t>减小</w:t>
        </w:r>
      </w:hyperlink>
      <w:r w:rsidRPr="00607316">
        <w:rPr>
          <w:rFonts w:ascii="宋体" w:eastAsia="宋体" w:hAnsi="宋体" w:cs="宋体"/>
          <w:color w:val="999999"/>
          <w:sz w:val="24"/>
          <w:szCs w:val="24"/>
        </w:rPr>
        <w:t xml:space="preserve">] 类型：转载 </w:t>
      </w:r>
    </w:p>
    <w:p w:rsidR="00607316" w:rsidRPr="00607316" w:rsidRDefault="00607316" w:rsidP="00607316">
      <w:pPr>
        <w:shd w:val="clear" w:color="auto" w:fill="F7FCFF"/>
        <w:adjustRightInd/>
        <w:snapToGrid/>
        <w:spacing w:after="75" w:line="375" w:lineRule="atLeast"/>
        <w:ind w:firstLine="450"/>
        <w:rPr>
          <w:rFonts w:ascii="宋体" w:eastAsia="宋体" w:hAnsi="宋体" w:cs="宋体"/>
          <w:sz w:val="21"/>
          <w:szCs w:val="21"/>
        </w:rPr>
      </w:pPr>
      <w:r w:rsidRPr="00607316">
        <w:rPr>
          <w:rFonts w:ascii="宋体" w:eastAsia="宋体" w:hAnsi="宋体" w:cs="宋体"/>
          <w:sz w:val="21"/>
          <w:szCs w:val="21"/>
        </w:rPr>
        <w:t>不同于DOM事件对象，基于Event Handler授权这种方式，IE事件对象可以用不同的方式进行访问。当一个事件Handler通过DOM 0 级的方式被授权，则这个事件对象将作为window对象的属性而存在</w:t>
      </w:r>
    </w:p>
    <w:p w:rsidR="00607316" w:rsidRPr="00607316" w:rsidRDefault="00607316" w:rsidP="00607316">
      <w:pPr>
        <w:shd w:val="clear" w:color="auto" w:fill="F7FCFF"/>
        <w:wordWrap w:val="0"/>
        <w:adjustRightInd/>
        <w:snapToGrid/>
        <w:spacing w:after="0" w:line="432" w:lineRule="auto"/>
        <w:rPr>
          <w:ins w:id="0" w:author="Unknown"/>
          <w:rFonts w:ascii="宋体" w:eastAsia="宋体" w:hAnsi="宋体" w:cs="宋体"/>
          <w:sz w:val="21"/>
          <w:szCs w:val="21"/>
        </w:rPr>
      </w:pPr>
      <w:ins w:id="1" w:author="Unknown">
        <w:r w:rsidRPr="00607316">
          <w:rPr>
            <w:rFonts w:ascii="宋体" w:eastAsia="宋体" w:hAnsi="宋体" w:cs="宋体"/>
            <w:sz w:val="21"/>
            <w:szCs w:val="21"/>
          </w:rPr>
          <w:pict/>
        </w:r>
      </w:ins>
      <w:r w:rsidRPr="00607316">
        <w:rPr>
          <w:rFonts w:ascii="宋体" w:eastAsia="宋体" w:hAnsi="宋体" w:cs="宋体"/>
          <w:sz w:val="21"/>
          <w:szCs w:val="21"/>
        </w:rPr>
        <w:pict/>
      </w:r>
      <w:r w:rsidRPr="00607316">
        <w:rPr>
          <w:rFonts w:ascii="宋体" w:eastAsia="宋体" w:hAnsi="宋体" w:cs="宋体"/>
          <w:sz w:val="21"/>
          <w:szCs w:val="21"/>
        </w:rPr>
        <w:pict/>
      </w:r>
      <w:r w:rsidRPr="00607316">
        <w:rPr>
          <w:rFonts w:ascii="宋体" w:eastAsia="宋体" w:hAnsi="宋体" w:cs="宋体"/>
          <w:sz w:val="21"/>
          <w:szCs w:val="21"/>
        </w:rPr>
        <w:pict/>
      </w:r>
      <w:r w:rsidRPr="00607316">
        <w:rPr>
          <w:rFonts w:ascii="宋体" w:eastAsia="宋体" w:hAnsi="宋体" w:cs="宋体"/>
          <w:sz w:val="21"/>
          <w:szCs w:val="21"/>
        </w:rPr>
        <w:pict/>
      </w:r>
      <w:r w:rsidRPr="00607316">
        <w:rPr>
          <w:rFonts w:ascii="宋体" w:eastAsia="宋体" w:hAnsi="宋体" w:cs="宋体"/>
          <w:sz w:val="21"/>
          <w:szCs w:val="21"/>
        </w:rPr>
        <w:pict/>
      </w:r>
      <w:r w:rsidRPr="00607316">
        <w:rPr>
          <w:rFonts w:ascii="宋体" w:eastAsia="宋体" w:hAnsi="宋体" w:cs="宋体"/>
          <w:sz w:val="21"/>
          <w:szCs w:val="21"/>
        </w:rPr>
        <w:pict/>
      </w:r>
      <w:ins w:id="2" w:author="Unknown">
        <w:r w:rsidRPr="00607316">
          <w:rPr>
            <w:rFonts w:ascii="宋体" w:eastAsia="宋体" w:hAnsi="宋体" w:cs="宋体"/>
            <w:sz w:val="21"/>
            <w:szCs w:val="21"/>
          </w:rPr>
          <w:t xml:space="preserve">看下面的例子， </w:t>
        </w:r>
      </w:ins>
    </w:p>
    <w:p w:rsidR="00607316" w:rsidRPr="00607316" w:rsidRDefault="00607316" w:rsidP="00607316">
      <w:pPr>
        <w:shd w:val="clear" w:color="auto" w:fill="F2F6FB"/>
        <w:wordWrap w:val="0"/>
        <w:adjustRightInd/>
        <w:snapToGrid/>
        <w:spacing w:after="0" w:line="432" w:lineRule="auto"/>
        <w:rPr>
          <w:ins w:id="3" w:author="Unknown"/>
          <w:rFonts w:ascii="宋体" w:eastAsia="宋体" w:hAnsi="宋体" w:cs="宋体"/>
          <w:sz w:val="21"/>
          <w:szCs w:val="21"/>
        </w:rPr>
      </w:pPr>
      <w:ins w:id="4" w:author="Unknown">
        <w:r w:rsidRPr="00607316">
          <w:rPr>
            <w:rFonts w:ascii="宋体" w:eastAsia="宋体" w:hAnsi="宋体" w:cs="宋体"/>
            <w:sz w:val="21"/>
            <w:szCs w:val="21"/>
            <w:u w:val="single"/>
          </w:rPr>
          <w:t>复制代码</w:t>
        </w:r>
        <w:r w:rsidRPr="00607316">
          <w:rPr>
            <w:rFonts w:ascii="宋体" w:eastAsia="宋体" w:hAnsi="宋体" w:cs="宋体"/>
            <w:sz w:val="21"/>
            <w:szCs w:val="21"/>
          </w:rPr>
          <w:t xml:space="preserve"> 代码如下:</w:t>
        </w:r>
      </w:ins>
    </w:p>
    <w:p w:rsidR="00607316" w:rsidRPr="00607316" w:rsidRDefault="00607316" w:rsidP="00607316">
      <w:pPr>
        <w:shd w:val="clear" w:color="auto" w:fill="DDEDFB"/>
        <w:wordWrap w:val="0"/>
        <w:adjustRightInd/>
        <w:snapToGrid/>
        <w:spacing w:after="45" w:line="432" w:lineRule="auto"/>
        <w:rPr>
          <w:ins w:id="5" w:author="Unknown"/>
          <w:rFonts w:ascii="宋体" w:eastAsia="宋体" w:hAnsi="宋体" w:cs="宋体"/>
          <w:sz w:val="21"/>
          <w:szCs w:val="21"/>
        </w:rPr>
      </w:pPr>
      <w:ins w:id="6" w:author="Unknown"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var btn ＝ document.getElementById('mybtn');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btn.onclick = function(){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　　var event = window.event;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　　alert(event.type);//"click"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} </w:t>
        </w:r>
      </w:ins>
    </w:p>
    <w:p w:rsidR="00607316" w:rsidRPr="00607316" w:rsidRDefault="00607316" w:rsidP="00607316">
      <w:pPr>
        <w:shd w:val="clear" w:color="auto" w:fill="F7FCFF"/>
        <w:wordWrap w:val="0"/>
        <w:adjustRightInd/>
        <w:snapToGrid/>
        <w:spacing w:after="0" w:line="432" w:lineRule="auto"/>
        <w:rPr>
          <w:ins w:id="7" w:author="Unknown"/>
          <w:rFonts w:ascii="宋体" w:eastAsia="宋体" w:hAnsi="宋体" w:cs="宋体"/>
          <w:sz w:val="21"/>
          <w:szCs w:val="21"/>
        </w:rPr>
      </w:pPr>
      <w:ins w:id="8" w:author="Unknown"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此时，event对象来源于window.event对象，并且之后又用于确定事件类型。然而，当eventHandler 通过attachEvent()这种方式来授权的话，event 对象将作为function的唯一参数，请看如下代码 </w:t>
        </w:r>
      </w:ins>
    </w:p>
    <w:p w:rsidR="00607316" w:rsidRPr="00607316" w:rsidRDefault="00607316" w:rsidP="00607316">
      <w:pPr>
        <w:shd w:val="clear" w:color="auto" w:fill="F2F6FB"/>
        <w:wordWrap w:val="0"/>
        <w:adjustRightInd/>
        <w:snapToGrid/>
        <w:spacing w:after="0" w:line="432" w:lineRule="auto"/>
        <w:rPr>
          <w:ins w:id="9" w:author="Unknown"/>
          <w:rFonts w:ascii="宋体" w:eastAsia="宋体" w:hAnsi="宋体" w:cs="宋体"/>
          <w:sz w:val="21"/>
          <w:szCs w:val="21"/>
        </w:rPr>
      </w:pPr>
      <w:ins w:id="10" w:author="Unknown">
        <w:r w:rsidRPr="00607316">
          <w:rPr>
            <w:rFonts w:ascii="宋体" w:eastAsia="宋体" w:hAnsi="宋体" w:cs="宋体"/>
            <w:sz w:val="21"/>
            <w:szCs w:val="21"/>
            <w:u w:val="single"/>
          </w:rPr>
          <w:t>复制代码</w:t>
        </w:r>
        <w:r w:rsidRPr="00607316">
          <w:rPr>
            <w:rFonts w:ascii="宋体" w:eastAsia="宋体" w:hAnsi="宋体" w:cs="宋体"/>
            <w:sz w:val="21"/>
            <w:szCs w:val="21"/>
          </w:rPr>
          <w:t xml:space="preserve"> 代码如下:</w:t>
        </w:r>
      </w:ins>
    </w:p>
    <w:p w:rsidR="00607316" w:rsidRPr="00607316" w:rsidRDefault="00607316" w:rsidP="00607316">
      <w:pPr>
        <w:shd w:val="clear" w:color="auto" w:fill="DDEDFB"/>
        <w:wordWrap w:val="0"/>
        <w:adjustRightInd/>
        <w:snapToGrid/>
        <w:spacing w:after="45" w:line="432" w:lineRule="auto"/>
        <w:rPr>
          <w:ins w:id="11" w:author="Unknown"/>
          <w:rFonts w:ascii="宋体" w:eastAsia="宋体" w:hAnsi="宋体" w:cs="宋体"/>
          <w:sz w:val="21"/>
          <w:szCs w:val="21"/>
        </w:rPr>
      </w:pPr>
      <w:ins w:id="12" w:author="Unknown"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var btn = document.getElementById("myBtn");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btn.attachEvent("onclick", function(event){ </w:t>
        </w:r>
        <w:r w:rsidRPr="00607316">
          <w:rPr>
            <w:rFonts w:ascii="宋体" w:eastAsia="宋体" w:hAnsi="宋体" w:cs="宋体"/>
            <w:sz w:val="21"/>
            <w:szCs w:val="21"/>
          </w:rPr>
          <w:br/>
        </w:r>
        <w:r w:rsidRPr="00607316">
          <w:rPr>
            <w:rFonts w:ascii="宋体" w:eastAsia="宋体" w:hAnsi="宋体" w:cs="宋体"/>
            <w:sz w:val="21"/>
            <w:szCs w:val="21"/>
          </w:rPr>
          <w:lastRenderedPageBreak/>
          <w:t xml:space="preserve">alert(event.type); //"click"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}); </w:t>
        </w:r>
      </w:ins>
    </w:p>
    <w:p w:rsidR="00607316" w:rsidRPr="00607316" w:rsidRDefault="00607316" w:rsidP="00607316">
      <w:pPr>
        <w:shd w:val="clear" w:color="auto" w:fill="F7FCFF"/>
        <w:wordWrap w:val="0"/>
        <w:adjustRightInd/>
        <w:snapToGrid/>
        <w:spacing w:after="0" w:line="432" w:lineRule="auto"/>
        <w:rPr>
          <w:ins w:id="13" w:author="Unknown"/>
          <w:rFonts w:ascii="宋体" w:eastAsia="宋体" w:hAnsi="宋体" w:cs="宋体"/>
          <w:sz w:val="21"/>
          <w:szCs w:val="21"/>
        </w:rPr>
      </w:pPr>
      <w:ins w:id="14" w:author="Unknown"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当使用attachEvent() 方法时，事件对象同时也可以在window对象上进行访问，和dom 0级的实现方式一样，并且事件对象同样被传进来作为一个参数。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如果event Handler 是通过HTML属性被授权的，event是作为一个一个变量被访问的，叫做event。例如 </w:t>
        </w:r>
      </w:ins>
    </w:p>
    <w:p w:rsidR="00607316" w:rsidRPr="00607316" w:rsidRDefault="00607316" w:rsidP="00607316">
      <w:pPr>
        <w:shd w:val="clear" w:color="auto" w:fill="F2F6FB"/>
        <w:wordWrap w:val="0"/>
        <w:adjustRightInd/>
        <w:snapToGrid/>
        <w:spacing w:after="0" w:line="432" w:lineRule="auto"/>
        <w:rPr>
          <w:ins w:id="15" w:author="Unknown"/>
          <w:rFonts w:ascii="宋体" w:eastAsia="宋体" w:hAnsi="宋体" w:cs="宋体"/>
          <w:sz w:val="21"/>
          <w:szCs w:val="21"/>
        </w:rPr>
      </w:pPr>
      <w:ins w:id="16" w:author="Unknown">
        <w:r w:rsidRPr="00607316">
          <w:rPr>
            <w:rFonts w:ascii="宋体" w:eastAsia="宋体" w:hAnsi="宋体" w:cs="宋体"/>
            <w:sz w:val="21"/>
            <w:szCs w:val="21"/>
            <w:u w:val="single"/>
          </w:rPr>
          <w:t>复制代码</w:t>
        </w:r>
        <w:r w:rsidRPr="00607316">
          <w:rPr>
            <w:rFonts w:ascii="宋体" w:eastAsia="宋体" w:hAnsi="宋体" w:cs="宋体"/>
            <w:sz w:val="21"/>
            <w:szCs w:val="21"/>
          </w:rPr>
          <w:t xml:space="preserve"> 代码如下:</w:t>
        </w:r>
      </w:ins>
    </w:p>
    <w:p w:rsidR="00607316" w:rsidRPr="00607316" w:rsidRDefault="00607316" w:rsidP="00607316">
      <w:pPr>
        <w:shd w:val="clear" w:color="auto" w:fill="DDEDFB"/>
        <w:wordWrap w:val="0"/>
        <w:adjustRightInd/>
        <w:snapToGrid/>
        <w:spacing w:after="45" w:line="432" w:lineRule="auto"/>
        <w:rPr>
          <w:ins w:id="17" w:author="Unknown"/>
          <w:rFonts w:ascii="宋体" w:eastAsia="宋体" w:hAnsi="宋体" w:cs="宋体"/>
          <w:sz w:val="21"/>
          <w:szCs w:val="21"/>
        </w:rPr>
      </w:pPr>
      <w:ins w:id="18" w:author="Unknown"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&lt;input type="button" value="Click Me" onclick="alert(event.type)"&gt; </w:t>
        </w:r>
      </w:ins>
    </w:p>
    <w:p w:rsidR="00607316" w:rsidRPr="00607316" w:rsidRDefault="00607316" w:rsidP="00607316">
      <w:pPr>
        <w:shd w:val="clear" w:color="auto" w:fill="F7FCFF"/>
        <w:wordWrap w:val="0"/>
        <w:adjustRightInd/>
        <w:snapToGrid/>
        <w:spacing w:after="0" w:line="432" w:lineRule="auto"/>
        <w:rPr>
          <w:ins w:id="19" w:author="Unknown"/>
          <w:rFonts w:ascii="宋体" w:eastAsia="宋体" w:hAnsi="宋体" w:cs="宋体"/>
          <w:sz w:val="21"/>
          <w:szCs w:val="21"/>
        </w:rPr>
      </w:pPr>
      <w:ins w:id="20" w:author="Unknown"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IE 事件对象同样包含属性和方法，这与创建该特定事件有关。这些属性和方法，要么直接映射到DOM的属性和方法，要么与DOM的属性和方法相关。象DOM事件对象的属性和方法回由于出发事件的的不同而不同，但共有的方法如下：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cancleBubble 布尔 可读/可写 默认值时false，但可以被设置成true来取消事件冒泡，与dom中的 stopPropagation()方法相同。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returnValue 布尔 可读/可写 默认值是true，当设置成false时用以取消事件的默认行为 与dom中的preventDefault（）相同。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srcElement　 元素 只读　　　事件的目标，与dom中的target属性相同。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type　　　　　字符串 只读 被触发的事件类型。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因为event handler的事件作用域是由授权方式决定的，所以this的值不应该总指向</w:t>
        </w:r>
        <w:r w:rsidRPr="00607316">
          <w:rPr>
            <w:rFonts w:ascii="宋体" w:eastAsia="宋体" w:hAnsi="宋体" w:cs="宋体"/>
            <w:sz w:val="21"/>
            <w:szCs w:val="21"/>
          </w:rPr>
          <w:lastRenderedPageBreak/>
          <w:t xml:space="preserve">这个事件的目标，所以用event.SrcElement 来代替。例子如下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 </w:t>
        </w:r>
      </w:ins>
    </w:p>
    <w:p w:rsidR="00607316" w:rsidRPr="00607316" w:rsidRDefault="00607316" w:rsidP="00607316">
      <w:pPr>
        <w:shd w:val="clear" w:color="auto" w:fill="F2F6FB"/>
        <w:wordWrap w:val="0"/>
        <w:adjustRightInd/>
        <w:snapToGrid/>
        <w:spacing w:after="0" w:line="432" w:lineRule="auto"/>
        <w:rPr>
          <w:ins w:id="21" w:author="Unknown"/>
          <w:rFonts w:ascii="宋体" w:eastAsia="宋体" w:hAnsi="宋体" w:cs="宋体"/>
          <w:sz w:val="21"/>
          <w:szCs w:val="21"/>
        </w:rPr>
      </w:pPr>
      <w:ins w:id="22" w:author="Unknown">
        <w:r w:rsidRPr="00607316">
          <w:rPr>
            <w:rFonts w:ascii="宋体" w:eastAsia="宋体" w:hAnsi="宋体" w:cs="宋体"/>
            <w:sz w:val="21"/>
            <w:szCs w:val="21"/>
            <w:u w:val="single"/>
          </w:rPr>
          <w:t>复制代码</w:t>
        </w:r>
        <w:r w:rsidRPr="00607316">
          <w:rPr>
            <w:rFonts w:ascii="宋体" w:eastAsia="宋体" w:hAnsi="宋体" w:cs="宋体"/>
            <w:sz w:val="21"/>
            <w:szCs w:val="21"/>
          </w:rPr>
          <w:t xml:space="preserve"> 代码如下:</w:t>
        </w:r>
      </w:ins>
    </w:p>
    <w:p w:rsidR="00607316" w:rsidRPr="00607316" w:rsidRDefault="00607316" w:rsidP="00607316">
      <w:pPr>
        <w:shd w:val="clear" w:color="auto" w:fill="DDEDFB"/>
        <w:wordWrap w:val="0"/>
        <w:adjustRightInd/>
        <w:snapToGrid/>
        <w:spacing w:after="45" w:line="432" w:lineRule="auto"/>
        <w:rPr>
          <w:ins w:id="23" w:author="Unknown"/>
          <w:rFonts w:ascii="宋体" w:eastAsia="宋体" w:hAnsi="宋体" w:cs="宋体"/>
          <w:sz w:val="21"/>
          <w:szCs w:val="21"/>
        </w:rPr>
      </w:pPr>
      <w:ins w:id="24" w:author="Unknown"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btn.onclick = function(){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alert(window.event.srcElement === this); //true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};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btn.attachEvent("onclick", function(event){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alert(event.srcElement === this); //false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}); </w:t>
        </w:r>
      </w:ins>
    </w:p>
    <w:p w:rsidR="00607316" w:rsidRPr="00607316" w:rsidRDefault="00607316" w:rsidP="00607316">
      <w:pPr>
        <w:shd w:val="clear" w:color="auto" w:fill="F7FCFF"/>
        <w:wordWrap w:val="0"/>
        <w:adjustRightInd/>
        <w:snapToGrid/>
        <w:spacing w:after="0" w:line="432" w:lineRule="auto"/>
        <w:rPr>
          <w:ins w:id="25" w:author="Unknown"/>
          <w:rFonts w:ascii="宋体" w:eastAsia="宋体" w:hAnsi="宋体" w:cs="宋体"/>
          <w:sz w:val="21"/>
          <w:szCs w:val="21"/>
        </w:rPr>
      </w:pPr>
      <w:ins w:id="26" w:author="Unknown">
        <w:r w:rsidRPr="00607316">
          <w:rPr>
            <w:rFonts w:ascii="宋体" w:eastAsia="宋体" w:hAnsi="宋体" w:cs="宋体"/>
            <w:sz w:val="21"/>
            <w:szCs w:val="21"/>
          </w:rPr>
          <w:br/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在第一个event handler中通过DOM0级的方式来授权，所以srcElement属性指向this，但在第二个 event handler中这两个值时不同的。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returnValue属性等同于DOM中的preventDefault（）方法，同样是用来取消事件的默认行为，你需要将returnValue的属性值设置成false来取消事件的默认动作，请看如下例子； </w:t>
        </w:r>
      </w:ins>
    </w:p>
    <w:p w:rsidR="00607316" w:rsidRPr="00607316" w:rsidRDefault="00607316" w:rsidP="00607316">
      <w:pPr>
        <w:shd w:val="clear" w:color="auto" w:fill="F2F6FB"/>
        <w:wordWrap w:val="0"/>
        <w:adjustRightInd/>
        <w:snapToGrid/>
        <w:spacing w:after="0" w:line="432" w:lineRule="auto"/>
        <w:rPr>
          <w:ins w:id="27" w:author="Unknown"/>
          <w:rFonts w:ascii="宋体" w:eastAsia="宋体" w:hAnsi="宋体" w:cs="宋体"/>
          <w:sz w:val="21"/>
          <w:szCs w:val="21"/>
        </w:rPr>
      </w:pPr>
      <w:ins w:id="28" w:author="Unknown">
        <w:r w:rsidRPr="00607316">
          <w:rPr>
            <w:rFonts w:ascii="宋体" w:eastAsia="宋体" w:hAnsi="宋体" w:cs="宋体"/>
            <w:sz w:val="21"/>
            <w:szCs w:val="21"/>
            <w:u w:val="single"/>
          </w:rPr>
          <w:t>复制代码</w:t>
        </w:r>
        <w:r w:rsidRPr="00607316">
          <w:rPr>
            <w:rFonts w:ascii="宋体" w:eastAsia="宋体" w:hAnsi="宋体" w:cs="宋体"/>
            <w:sz w:val="21"/>
            <w:szCs w:val="21"/>
          </w:rPr>
          <w:t xml:space="preserve"> 代码如下:</w:t>
        </w:r>
      </w:ins>
    </w:p>
    <w:p w:rsidR="00607316" w:rsidRPr="00607316" w:rsidRDefault="00607316" w:rsidP="00607316">
      <w:pPr>
        <w:shd w:val="clear" w:color="auto" w:fill="DDEDFB"/>
        <w:wordWrap w:val="0"/>
        <w:adjustRightInd/>
        <w:snapToGrid/>
        <w:spacing w:after="45" w:line="432" w:lineRule="auto"/>
        <w:rPr>
          <w:ins w:id="29" w:author="Unknown"/>
          <w:rFonts w:ascii="宋体" w:eastAsia="宋体" w:hAnsi="宋体" w:cs="宋体"/>
          <w:sz w:val="21"/>
          <w:szCs w:val="21"/>
        </w:rPr>
      </w:pPr>
      <w:ins w:id="30" w:author="Unknown"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var link ＝ document.getElementById('myLink');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link.onclick = function(){ </w:t>
        </w:r>
        <w:r w:rsidRPr="00607316">
          <w:rPr>
            <w:rFonts w:ascii="宋体" w:eastAsia="宋体" w:hAnsi="宋体" w:cs="宋体"/>
            <w:sz w:val="21"/>
            <w:szCs w:val="21"/>
          </w:rPr>
          <w:br/>
        </w:r>
        <w:r w:rsidRPr="00607316">
          <w:rPr>
            <w:rFonts w:ascii="宋体" w:eastAsia="宋体" w:hAnsi="宋体" w:cs="宋体"/>
            <w:sz w:val="21"/>
            <w:szCs w:val="21"/>
          </w:rPr>
          <w:lastRenderedPageBreak/>
          <w:t xml:space="preserve">window.event.returnValue = false;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}; </w:t>
        </w:r>
      </w:ins>
    </w:p>
    <w:p w:rsidR="00607316" w:rsidRPr="00607316" w:rsidRDefault="00607316" w:rsidP="00607316">
      <w:pPr>
        <w:shd w:val="clear" w:color="auto" w:fill="F7FCFF"/>
        <w:wordWrap w:val="0"/>
        <w:adjustRightInd/>
        <w:snapToGrid/>
        <w:spacing w:after="0" w:line="432" w:lineRule="auto"/>
        <w:rPr>
          <w:ins w:id="31" w:author="Unknown"/>
          <w:rFonts w:ascii="宋体" w:eastAsia="宋体" w:hAnsi="宋体" w:cs="宋体"/>
          <w:sz w:val="21"/>
          <w:szCs w:val="21"/>
        </w:rPr>
      </w:pPr>
      <w:ins w:id="32" w:author="Unknown">
        <w:r w:rsidRPr="00607316">
          <w:rPr>
            <w:rFonts w:ascii="宋体" w:eastAsia="宋体" w:hAnsi="宋体" w:cs="宋体"/>
            <w:sz w:val="21"/>
            <w:szCs w:val="21"/>
          </w:rPr>
          <w:br/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在这个例子中，用returnValue属性来取消连接的默认行为。与dom不同的是，没有方法能够决定一个事件是否可以被取消或者禁用javascript。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cancleBubble属性与都没中stopPropagation（）的功能相同，阻止事件的冒泡。因为IE8或者更早的IE版本，不支持事件捕捉阶段，而且cancleBubble只支持冒泡的取消，而stopPropagation（）是取消事件的捕捉和冒泡。例如： </w:t>
        </w:r>
      </w:ins>
    </w:p>
    <w:p w:rsidR="00607316" w:rsidRPr="00607316" w:rsidRDefault="00607316" w:rsidP="00607316">
      <w:pPr>
        <w:shd w:val="clear" w:color="auto" w:fill="F2F6FB"/>
        <w:wordWrap w:val="0"/>
        <w:adjustRightInd/>
        <w:snapToGrid/>
        <w:spacing w:after="0" w:line="432" w:lineRule="auto"/>
        <w:rPr>
          <w:ins w:id="33" w:author="Unknown"/>
          <w:rFonts w:ascii="宋体" w:eastAsia="宋体" w:hAnsi="宋体" w:cs="宋体"/>
          <w:sz w:val="21"/>
          <w:szCs w:val="21"/>
        </w:rPr>
      </w:pPr>
      <w:ins w:id="34" w:author="Unknown">
        <w:r w:rsidRPr="00607316">
          <w:rPr>
            <w:rFonts w:ascii="宋体" w:eastAsia="宋体" w:hAnsi="宋体" w:cs="宋体"/>
            <w:sz w:val="21"/>
            <w:szCs w:val="21"/>
            <w:u w:val="single"/>
          </w:rPr>
          <w:t>复制代码</w:t>
        </w:r>
        <w:r w:rsidRPr="00607316">
          <w:rPr>
            <w:rFonts w:ascii="宋体" w:eastAsia="宋体" w:hAnsi="宋体" w:cs="宋体"/>
            <w:sz w:val="21"/>
            <w:szCs w:val="21"/>
          </w:rPr>
          <w:t xml:space="preserve"> 代码如下:</w:t>
        </w:r>
      </w:ins>
    </w:p>
    <w:p w:rsidR="00607316" w:rsidRPr="00607316" w:rsidRDefault="00607316" w:rsidP="00607316">
      <w:pPr>
        <w:shd w:val="clear" w:color="auto" w:fill="DDEDFB"/>
        <w:wordWrap w:val="0"/>
        <w:adjustRightInd/>
        <w:snapToGrid/>
        <w:spacing w:after="45" w:line="432" w:lineRule="auto"/>
        <w:rPr>
          <w:ins w:id="35" w:author="Unknown"/>
          <w:rFonts w:ascii="宋体" w:eastAsia="宋体" w:hAnsi="宋体" w:cs="宋体"/>
          <w:sz w:val="21"/>
          <w:szCs w:val="21"/>
        </w:rPr>
      </w:pPr>
      <w:ins w:id="36" w:author="Unknown"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var btn = document.getElementById("myBtn");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btn.onclick = function(){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alert("Clicked");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window.event.cancelBubble = true;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};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document.body.onclick = function(){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alert("Body clicked"); </w:t>
        </w:r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}; </w:t>
        </w:r>
      </w:ins>
    </w:p>
    <w:p w:rsidR="00607316" w:rsidRPr="00607316" w:rsidRDefault="00607316" w:rsidP="00607316">
      <w:pPr>
        <w:shd w:val="clear" w:color="auto" w:fill="F7FCFF"/>
        <w:wordWrap w:val="0"/>
        <w:adjustRightInd/>
        <w:snapToGrid/>
        <w:spacing w:after="0" w:line="432" w:lineRule="auto"/>
        <w:rPr>
          <w:ins w:id="37" w:author="Unknown"/>
          <w:rFonts w:ascii="宋体" w:eastAsia="宋体" w:hAnsi="宋体" w:cs="宋体"/>
          <w:sz w:val="21"/>
          <w:szCs w:val="21"/>
        </w:rPr>
      </w:pPr>
      <w:ins w:id="38" w:author="Unknown">
        <w:r w:rsidRPr="00607316">
          <w:rPr>
            <w:rFonts w:ascii="宋体" w:eastAsia="宋体" w:hAnsi="宋体" w:cs="宋体"/>
            <w:sz w:val="21"/>
            <w:szCs w:val="21"/>
          </w:rPr>
          <w:br/>
          <w:t xml:space="preserve">　　通过爱 onclick 这个handler中设置cancelBubble的值为true，他阻止了事件冒泡</w:t>
        </w:r>
        <w:r w:rsidRPr="00607316">
          <w:rPr>
            <w:rFonts w:ascii="宋体" w:eastAsia="宋体" w:hAnsi="宋体" w:cs="宋体"/>
            <w:sz w:val="21"/>
            <w:szCs w:val="21"/>
          </w:rPr>
          <w:lastRenderedPageBreak/>
          <w:t>至document.body 的事件处理，因此当btn被点击的时候，结果只会弹出一个提示对话框，即"click"。</w:t>
        </w:r>
      </w:ins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altName w:val="宋体"/>
    <w:charset w:val="86"/>
    <w:family w:val="swiss"/>
    <w:pitch w:val="variable"/>
    <w:sig w:usb0="00000000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07316"/>
    <w:rsid w:val="008B7726"/>
    <w:rsid w:val="00D31D50"/>
    <w:rsid w:val="00F6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7316"/>
    <w:rPr>
      <w:strike w:val="0"/>
      <w:dstrike w:val="0"/>
      <w:color w:val="10326B"/>
      <w:sz w:val="18"/>
      <w:szCs w:val="1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728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72BC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  <w:divsChild>
                        <w:div w:id="13896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otted" w:sz="6" w:space="0" w:color="ACCEE0"/>
                            <w:left w:val="none" w:sz="0" w:space="0" w:color="auto"/>
                            <w:bottom w:val="dotted" w:sz="6" w:space="0" w:color="ACCEE0"/>
                            <w:right w:val="none" w:sz="0" w:space="0" w:color="auto"/>
                          </w:divBdr>
                        </w:div>
                        <w:div w:id="142819226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692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43937703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70621888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089935365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18495204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32311882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87558210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10265152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124619072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512716006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83376209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0099CC"/>
                            <w:left w:val="single" w:sz="6" w:space="2" w:color="0099CC"/>
                            <w:bottom w:val="none" w:sz="0" w:space="0" w:color="auto"/>
                            <w:right w:val="single" w:sz="6" w:space="2" w:color="0099CC"/>
                          </w:divBdr>
                        </w:div>
                        <w:div w:id="192460151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turnsmall()" TargetMode="External"/><Relationship Id="rId4" Type="http://schemas.openxmlformats.org/officeDocument/2006/relationships/hyperlink" Target="javascript:turnbig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2015-01-05T00:28:00Z</dcterms:modified>
</cp:coreProperties>
</file>